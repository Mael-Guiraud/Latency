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eastAsia="Times New Roman"/>
        </w:rPr>
      </w:pPr>
      <w:r>
        <w:rPr>
          <w:rFonts w:eastAsia="Times New Roman"/>
          <w:b/>
        </w:rPr>
        <w:t>Title :</w:t>
      </w:r>
      <w:r>
        <w:rPr>
          <w:rFonts w:eastAsia="Times New Roman"/>
        </w:rPr>
        <w:t xml:space="preserve"> </w:t>
      </w:r>
      <w:ins w:id="0" w:author="omarce" w:date="2016-09-19T15:07:00Z">
        <w:r>
          <w:rPr>
            <w:rFonts w:eastAsia="Times New Roman"/>
          </w:rPr>
          <w:t xml:space="preserve">Architecture for </w:t>
        </w:r>
      </w:ins>
      <w:del w:id="1" w:author="omarce" w:date="2016-09-19T15:07:00Z">
        <w:r>
          <w:rPr>
            <w:rFonts w:eastAsia="Times New Roman"/>
          </w:rPr>
          <w:delText>R</w:delText>
        </w:r>
      </w:del>
      <w:ins w:id="2" w:author="omarce" w:date="2016-09-19T15:07:00Z">
        <w:r>
          <w:rPr>
            <w:rFonts w:eastAsia="Times New Roman"/>
          </w:rPr>
          <w:t>r</w:t>
        </w:r>
      </w:ins>
      <w:r>
        <w:rPr>
          <w:rFonts w:eastAsia="Times New Roman"/>
        </w:rPr>
        <w:t xml:space="preserve">outing and scheduling algorithms to guarantee low latency and no jitter in 5G and beyond </w:t>
      </w:r>
      <w:del w:id="3" w:author="omarce" w:date="2016-09-19T14:46:00Z">
        <w:r>
          <w:rPr>
            <w:rFonts w:eastAsia="Times New Roman"/>
          </w:rPr>
          <w:delText>architectures</w:delText>
        </w:r>
      </w:del>
      <w:ins w:id="4" w:author="omarce" w:date="2016-09-19T14:46:00Z">
        <w:r>
          <w:rPr>
            <w:rFonts w:eastAsia="Times New Roman"/>
          </w:rPr>
          <w:t>systems</w:t>
        </w:r>
      </w:ins>
    </w:p>
    <w:p>
      <w:pPr>
        <w:pStyle w:val="Normal"/>
        <w:jc w:val="both"/>
        <w:rPr>
          <w:rFonts w:eastAsia="Times New Roman"/>
        </w:rPr>
      </w:pPr>
      <w:r>
        <w:rPr>
          <w:rFonts w:eastAsia="Times New Roman"/>
        </w:rPr>
      </w:r>
    </w:p>
    <w:p>
      <w:pPr>
        <w:pStyle w:val="Normal"/>
        <w:jc w:val="both"/>
        <w:rPr>
          <w:rFonts w:eastAsia="Times New Roman"/>
        </w:rPr>
      </w:pPr>
      <w:r>
        <w:rPr>
          <w:rFonts w:eastAsia="Times New Roman"/>
        </w:rPr>
        <w:t xml:space="preserve">Current mobile network </w:t>
      </w:r>
      <w:ins w:id="5" w:author="omarce" w:date="2016-09-19T15:26:00Z">
        <w:r>
          <w:rPr>
            <w:rFonts w:eastAsia="Times New Roman"/>
          </w:rPr>
          <w:t xml:space="preserve">(aka cellular network) </w:t>
        </w:r>
      </w:ins>
      <w:r>
        <w:rPr>
          <w:rFonts w:eastAsia="Times New Roman"/>
        </w:rPr>
        <w:t>architecture consist</w:t>
      </w:r>
      <w:ins w:id="6" w:author="omarce" w:date="2016-09-19T14:46:00Z">
        <w:r>
          <w:rPr>
            <w:rFonts w:eastAsia="Times New Roman"/>
          </w:rPr>
          <w:t>s</w:t>
        </w:r>
      </w:ins>
      <w:r>
        <w:rPr>
          <w:rFonts w:eastAsia="Times New Roman"/>
        </w:rPr>
        <w:t xml:space="preserve"> in </w:t>
      </w:r>
      <w:ins w:id="7" w:author="omarce" w:date="2016-09-19T14:46:00Z">
        <w:r>
          <w:rPr>
            <w:rFonts w:eastAsia="Times New Roman"/>
          </w:rPr>
          <w:t xml:space="preserve">a </w:t>
        </w:r>
      </w:ins>
      <w:r>
        <w:rPr>
          <w:rFonts w:eastAsia="Times New Roman"/>
        </w:rPr>
        <w:t>distributed radio access networks</w:t>
      </w:r>
      <w:ins w:id="8" w:author="omarce" w:date="2016-09-19T14:46:00Z">
        <w:r>
          <w:rPr>
            <w:rFonts w:eastAsia="Times New Roman"/>
          </w:rPr>
          <w:t>: the mobile terminals connects to base station</w:t>
        </w:r>
      </w:ins>
      <w:ins w:id="9" w:author="omarce" w:date="2016-09-19T14:48:00Z">
        <w:r>
          <w:rPr>
            <w:rFonts w:eastAsia="Times New Roman"/>
          </w:rPr>
          <w:t>s</w:t>
        </w:r>
      </w:ins>
      <w:ins w:id="10" w:author="omarce" w:date="2016-09-19T14:46:00Z">
        <w:r>
          <w:rPr>
            <w:rFonts w:eastAsia="Times New Roman"/>
          </w:rPr>
          <w:t xml:space="preserve"> (BTS </w:t>
        </w:r>
      </w:ins>
      <w:ins w:id="11" w:author="omarce" w:date="2016-09-19T14:47:00Z">
        <w:r>
          <w:rPr>
            <w:rFonts w:eastAsia="Times New Roman"/>
          </w:rPr>
          <w:t xml:space="preserve">for Base Transceiver Station as a generic name, eNB for evolved Node B in </w:t>
        </w:r>
      </w:ins>
      <w:ins w:id="12" w:author="omarce" w:date="2016-09-19T14:48:00Z">
        <w:r>
          <w:rPr>
            <w:rFonts w:eastAsia="Times New Roman"/>
          </w:rPr>
          <w:t xml:space="preserve">3GPP </w:t>
        </w:r>
      </w:ins>
      <w:ins w:id="13" w:author="omarce" w:date="2016-09-19T14:47:00Z">
        <w:r>
          <w:rPr>
            <w:rFonts w:eastAsia="Times New Roman"/>
          </w:rPr>
          <w:t xml:space="preserve">LTE </w:t>
        </w:r>
      </w:ins>
      <w:ins w:id="14" w:author="omarce" w:date="2016-09-19T14:48:00Z">
        <w:r>
          <w:rPr>
            <w:rFonts w:eastAsia="Times New Roman"/>
          </w:rPr>
          <w:t xml:space="preserve">“4G” standard) that encompasses all the sub-systems needed to realize </w:t>
        </w:r>
      </w:ins>
      <w:ins w:id="15" w:author="omarce" w:date="2016-09-19T14:49:00Z">
        <w:r>
          <w:rPr>
            <w:rFonts w:eastAsia="Times New Roman"/>
          </w:rPr>
          <w:t xml:space="preserve">mobile </w:t>
        </w:r>
      </w:ins>
      <w:ins w:id="16" w:author="omarce" w:date="2016-09-19T14:48:00Z">
        <w:r>
          <w:rPr>
            <w:rFonts w:eastAsia="Times New Roman"/>
          </w:rPr>
          <w:t>communication</w:t>
        </w:r>
      </w:ins>
      <w:ins w:id="17" w:author="omarce" w:date="2016-09-19T15:40:00Z">
        <w:r>
          <w:rPr>
            <w:rFonts w:eastAsia="Times New Roman"/>
          </w:rPr>
          <w:t xml:space="preserve"> [Ref]</w:t>
        </w:r>
      </w:ins>
      <w:ins w:id="18" w:author="omarce" w:date="2016-09-19T14:49:00Z">
        <w:r>
          <w:rPr>
            <w:rFonts w:eastAsia="Times New Roman"/>
          </w:rPr>
          <w:t>. It mainly comprises the radio part, that furnishes the connection between the mobile terminal and the BTS, and the network part that provides control and management functions like mobility support</w:t>
        </w:r>
      </w:ins>
      <w:ins w:id="19" w:author="omarce" w:date="2016-09-19T14:50:00Z">
        <w:r>
          <w:rPr>
            <w:rFonts w:eastAsia="Times New Roman"/>
          </w:rPr>
          <w:t xml:space="preserve"> (</w:t>
        </w:r>
      </w:ins>
      <w:ins w:id="20" w:author="omarce" w:date="2016-09-19T14:51:00Z">
        <w:r>
          <w:rPr>
            <w:rFonts w:eastAsia="Times New Roman"/>
          </w:rPr>
          <w:t>t</w:t>
        </w:r>
      </w:ins>
      <w:ins w:id="21" w:author="omarce" w:date="2016-09-19T14:50:00Z">
        <w:r>
          <w:rPr>
            <w:rFonts w:eastAsia="Times New Roman"/>
          </w:rPr>
          <w:t>he main functionality being the support of handover from one BTS to another, i</w:t>
        </w:r>
      </w:ins>
      <w:ins w:id="22" w:author="omarce" w:date="2016-09-19T14:51:00Z">
        <w:r>
          <w:rPr>
            <w:rFonts w:eastAsia="Times New Roman"/>
          </w:rPr>
          <w:t xml:space="preserve">.e. the ability to pursue a </w:t>
        </w:r>
      </w:ins>
      <w:del w:id="23" w:author="omarce" w:date="2016-09-19T14:51:00Z">
        <w:r>
          <w:rPr>
            <w:rFonts w:eastAsia="Times New Roman"/>
          </w:rPr>
          <w:delText xml:space="preserve">. </w:delText>
        </w:r>
      </w:del>
      <w:ins w:id="24" w:author="omarce" w:date="2016-09-19T14:51:00Z">
        <w:r>
          <w:rPr>
            <w:rFonts w:eastAsia="Times New Roman"/>
          </w:rPr>
          <w:t>communication when moving from range of an antenna to another</w:t>
        </w:r>
      </w:ins>
      <w:ins w:id="25" w:author="omarce" w:date="2016-09-19T14:53:00Z">
        <w:r>
          <w:rPr>
            <w:rFonts w:eastAsia="Times New Roman"/>
          </w:rPr>
          <w:t>.)</w:t>
        </w:r>
      </w:ins>
      <w:ins w:id="26" w:author="omarce" w:date="2016-09-19T14:51:00Z">
        <w:r>
          <w:rPr>
            <w:rFonts w:eastAsia="Times New Roman"/>
          </w:rPr>
          <w:t xml:space="preserve"> </w:t>
        </w:r>
      </w:ins>
      <w:r>
        <w:rPr>
          <w:rFonts w:eastAsia="Times New Roman"/>
        </w:rPr>
        <w:t xml:space="preserve">The evolutions proposed in next generations aim </w:t>
      </w:r>
      <w:ins w:id="27" w:author="omarce" w:date="2016-09-19T16:11:00Z">
        <w:r>
          <w:rPr>
            <w:rFonts w:eastAsia="Times New Roman"/>
          </w:rPr>
          <w:t>at</w:t>
        </w:r>
      </w:ins>
      <w:ins w:id="28" w:author="omarce" w:date="2016-09-19T14:53:00Z">
        <w:r>
          <w:rPr>
            <w:rFonts w:eastAsia="Times New Roman"/>
          </w:rPr>
          <w:t xml:space="preserve"> evolving toward </w:t>
        </w:r>
      </w:ins>
      <w:r>
        <w:rPr>
          <w:rFonts w:eastAsia="Times New Roman"/>
        </w:rPr>
        <w:t>centralized radio network architectures (C-RAN</w:t>
      </w:r>
      <w:ins w:id="29" w:author="omarce" w:date="2016-09-19T14:53:00Z">
        <w:r>
          <w:rPr>
            <w:rFonts w:eastAsia="Times New Roman"/>
          </w:rPr>
          <w:t>, for Cloud Radio Access Network</w:t>
        </w:r>
      </w:ins>
      <w:r>
        <w:rPr>
          <w:rFonts w:eastAsia="Times New Roman"/>
        </w:rPr>
        <w:t>) to reduce consumption costs and power at the base stations</w:t>
      </w:r>
      <w:ins w:id="30" w:author="omarce" w:date="2016-09-19T15:40:00Z">
        <w:r>
          <w:rPr>
            <w:rFonts w:eastAsia="Times New Roman"/>
          </w:rPr>
          <w:t xml:space="preserve"> [Ref].</w:t>
        </w:r>
      </w:ins>
      <w:del w:id="31" w:author="omarce" w:date="2016-09-19T15:40:00Z">
        <w:r>
          <w:rPr>
            <w:rFonts w:eastAsia="Times New Roman"/>
          </w:rPr>
          <w:delText>.</w:delText>
        </w:r>
      </w:del>
      <w:r>
        <w:rPr>
          <w:rFonts w:eastAsia="Times New Roman"/>
        </w:rPr>
        <w:t xml:space="preserve"> These C-RAN architectures include simplified base stations </w:t>
      </w:r>
      <w:del w:id="32" w:author="omarce" w:date="2016-09-19T14:54:00Z">
        <w:r>
          <w:rPr>
            <w:rFonts w:eastAsia="Times New Roman"/>
          </w:rPr>
          <w:delText>at each antenna</w:delText>
        </w:r>
      </w:del>
      <w:ins w:id="33" w:author="omarce" w:date="2016-09-19T14:54:00Z">
        <w:r>
          <w:rPr>
            <w:rFonts w:eastAsia="Times New Roman"/>
          </w:rPr>
          <w:t>on the field. Depending on the architecture choice, it can be restricted to the radio part and the digital to analog conversion only. T</w:t>
        </w:r>
      </w:ins>
      <w:ins w:id="34" w:author="omarce" w:date="2016-09-19T14:55:00Z">
        <w:r>
          <w:rPr>
            <w:rFonts w:eastAsia="Times New Roman"/>
          </w:rPr>
          <w:t xml:space="preserve">his can </w:t>
        </w:r>
      </w:ins>
      <w:ins w:id="35" w:author="omarce" w:date="2016-09-19T14:56:00Z">
        <w:r>
          <w:rPr>
            <w:rFonts w:eastAsia="Times New Roman"/>
          </w:rPr>
          <w:t xml:space="preserve">be </w:t>
        </w:r>
      </w:ins>
      <w:ins w:id="36" w:author="omarce" w:date="2016-09-19T14:55:00Z">
        <w:r>
          <w:rPr>
            <w:rFonts w:eastAsia="Times New Roman"/>
          </w:rPr>
          <w:t xml:space="preserve">identified by different names </w:t>
        </w:r>
      </w:ins>
      <w:ins w:id="37" w:author="omarce" w:date="2016-09-19T14:56:00Z">
        <w:r>
          <w:rPr>
            <w:rFonts w:eastAsia="Times New Roman"/>
          </w:rPr>
          <w:t>depending on the reference documents, including RU for Remote Uni</w:t>
        </w:r>
      </w:ins>
      <w:ins w:id="38" w:author="omarce" w:date="2016-09-19T15:40:00Z">
        <w:r>
          <w:rPr>
            <w:rFonts w:eastAsia="Times New Roman"/>
          </w:rPr>
          <w:t>t</w:t>
        </w:r>
      </w:ins>
      <w:ins w:id="39" w:author="omarce" w:date="2016-09-19T14:56:00Z">
        <w:r>
          <w:rPr>
            <w:rFonts w:eastAsia="Times New Roman"/>
          </w:rPr>
          <w:t xml:space="preserve"> or</w:t>
        </w:r>
      </w:ins>
      <w:r>
        <w:rPr>
          <w:rFonts w:eastAsia="Times New Roman"/>
        </w:rPr>
        <w:t xml:space="preserve"> </w:t>
      </w:r>
      <w:del w:id="40" w:author="omarce" w:date="2016-09-19T14:56:00Z">
        <w:r>
          <w:rPr>
            <w:rFonts w:eastAsia="Times New Roman"/>
          </w:rPr>
          <w:delText>(</w:delText>
        </w:r>
      </w:del>
      <w:r>
        <w:rPr>
          <w:rFonts w:eastAsia="Times New Roman"/>
        </w:rPr>
        <w:t>Remote Radio Heads</w:t>
      </w:r>
      <w:ins w:id="41" w:author="omarce" w:date="2016-09-19T14:56:00Z">
        <w:r>
          <w:rPr>
            <w:rFonts w:eastAsia="Times New Roman"/>
          </w:rPr>
          <w:t xml:space="preserve"> </w:t>
        </w:r>
      </w:ins>
      <w:del w:id="42" w:author="omarce" w:date="2016-09-19T14:56:00Z">
        <w:r>
          <w:rPr>
            <w:rFonts w:eastAsia="Times New Roman"/>
          </w:rPr>
          <w:delText>:</w:delText>
        </w:r>
      </w:del>
      <w:ins w:id="43" w:author="omarce" w:date="2016-09-19T14:56:00Z">
        <w:r>
          <w:rPr>
            <w:rFonts w:eastAsia="Times New Roman"/>
          </w:rPr>
          <w:t>(</w:t>
        </w:r>
      </w:ins>
      <w:del w:id="44" w:author="omarce" w:date="2016-09-19T14:56:00Z">
        <w:r>
          <w:rPr>
            <w:rFonts w:eastAsia="Times New Roman"/>
          </w:rPr>
          <w:delText xml:space="preserve"> </w:delText>
        </w:r>
      </w:del>
      <w:r>
        <w:rPr>
          <w:rFonts w:eastAsia="Times New Roman"/>
        </w:rPr>
        <w:t>RRH)</w:t>
      </w:r>
      <w:ins w:id="45" w:author="omarce" w:date="2016-09-19T14:56:00Z">
        <w:r>
          <w:rPr>
            <w:rFonts w:eastAsia="Times New Roman"/>
          </w:rPr>
          <w:t xml:space="preserve">. </w:t>
        </w:r>
      </w:ins>
      <w:ins w:id="46" w:author="omarce" w:date="2016-09-19T14:57:00Z">
        <w:r>
          <w:rPr>
            <w:rFonts w:eastAsia="Times New Roman"/>
          </w:rPr>
          <w:t>The later will be used</w:t>
        </w:r>
      </w:ins>
      <w:ins w:id="47" w:author="omarce" w:date="2016-09-19T14:56:00Z">
        <w:r>
          <w:rPr>
            <w:rFonts w:eastAsia="Times New Roman"/>
          </w:rPr>
          <w:t xml:space="preserve"> the rest of the document</w:t>
        </w:r>
      </w:ins>
      <w:ins w:id="48" w:author="omarce" w:date="2016-09-19T14:57:00Z">
        <w:r>
          <w:rPr>
            <w:rFonts w:eastAsia="Times New Roman"/>
          </w:rPr>
          <w:t xml:space="preserve">. The other component of the C-RAN is composed of the </w:t>
        </w:r>
      </w:ins>
      <w:del w:id="49" w:author="omarce" w:date="2016-09-19T14:57:00Z">
        <w:r>
          <w:rPr>
            <w:rFonts w:eastAsia="Times New Roman"/>
          </w:rPr>
          <w:delText xml:space="preserve"> and </w:delText>
        </w:r>
      </w:del>
      <w:del w:id="50" w:author="omarce" w:date="2016-09-19T16:11:00Z">
        <w:r>
          <w:rPr>
            <w:rFonts w:eastAsia="Times New Roman"/>
          </w:rPr>
          <w:delText xml:space="preserve">central </w:delText>
        </w:r>
      </w:del>
      <w:r>
        <w:rPr>
          <w:rFonts w:eastAsia="Times New Roman"/>
        </w:rPr>
        <w:t>processing units (baseband unit: BBU</w:t>
      </w:r>
      <w:ins w:id="51" w:author="omarce" w:date="2016-09-19T14:57:00Z">
        <w:r>
          <w:rPr>
            <w:rFonts w:eastAsia="Times New Roman"/>
          </w:rPr>
          <w:t xml:space="preserve"> – used in this document – or FU for Frontend Unit</w:t>
        </w:r>
      </w:ins>
      <w:r>
        <w:rPr>
          <w:rFonts w:eastAsia="Times New Roman"/>
        </w:rPr>
        <w:t>) located in the cloud.</w:t>
      </w:r>
      <w:ins w:id="52" w:author="omarce" w:date="2016-09-19T14:57:00Z">
        <w:r>
          <w:rPr>
            <w:rFonts w:eastAsia="Times New Roman"/>
          </w:rPr>
          <w:t xml:space="preserve"> By cloud we define </w:t>
        </w:r>
      </w:ins>
      <w:ins w:id="53" w:author="omarce" w:date="2016-09-19T15:04:00Z">
        <w:r>
          <w:rPr>
            <w:rFonts w:eastAsia="Times New Roman"/>
          </w:rPr>
          <w:t xml:space="preserve">in this document </w:t>
        </w:r>
      </w:ins>
      <w:ins w:id="54" w:author="omarce" w:date="2016-09-19T14:57:00Z">
        <w:r>
          <w:rPr>
            <w:rFonts w:eastAsia="Times New Roman"/>
          </w:rPr>
          <w:t>the</w:t>
        </w:r>
      </w:ins>
      <w:ins w:id="55" w:author="omarce" w:date="2016-09-19T15:01:00Z">
        <w:r>
          <w:rPr>
            <w:rFonts w:eastAsia="Times New Roman"/>
          </w:rPr>
          <w:t xml:space="preserve"> capability of instantiating executable programs in data center that are</w:t>
        </w:r>
      </w:ins>
      <w:ins w:id="56" w:author="omarce" w:date="2016-09-19T15:02:00Z">
        <w:r>
          <w:rPr>
            <w:rFonts w:eastAsia="Times New Roman"/>
          </w:rPr>
          <w:t xml:space="preserve"> transparently</w:t>
        </w:r>
      </w:ins>
      <w:ins w:id="57" w:author="omarce" w:date="2016-09-19T15:01:00Z">
        <w:r>
          <w:rPr>
            <w:rFonts w:eastAsia="Times New Roman"/>
          </w:rPr>
          <w:t xml:space="preserve"> connected </w:t>
        </w:r>
      </w:ins>
      <w:ins w:id="58" w:author="omarce" w:date="2016-09-19T15:02:00Z">
        <w:r>
          <w:rPr>
            <w:rFonts w:eastAsia="Times New Roman"/>
          </w:rPr>
          <w:t>to the systems that require the results of the program execution</w:t>
        </w:r>
      </w:ins>
      <w:ins w:id="59" w:author="omarce" w:date="2016-09-19T15:40:00Z">
        <w:r>
          <w:rPr>
            <w:rFonts w:eastAsia="Times New Roman"/>
          </w:rPr>
          <w:t xml:space="preserve"> [Ref]</w:t>
        </w:r>
      </w:ins>
      <w:ins w:id="60" w:author="omarce" w:date="2016-09-19T15:02:00Z">
        <w:r>
          <w:rPr>
            <w:rFonts w:eastAsia="Times New Roman"/>
          </w:rPr>
          <w:t xml:space="preserve">. </w:t>
        </w:r>
      </w:ins>
      <w:ins w:id="61" w:author="omarce" w:date="2016-09-19T15:03:00Z">
        <w:r>
          <w:rPr>
            <w:rFonts w:eastAsia="Times New Roman"/>
          </w:rPr>
          <w:t xml:space="preserve"> The execution may be indifferently performed on virtualized machines, or bare metal one, or any </w:t>
        </w:r>
      </w:ins>
      <w:ins w:id="62" w:author="omarce" w:date="2016-09-19T15:04:00Z">
        <w:r>
          <w:rPr>
            <w:rFonts w:eastAsia="Times New Roman"/>
          </w:rPr>
          <w:t xml:space="preserve">other combinations. </w:t>
        </w:r>
      </w:ins>
      <w:ins w:id="63" w:author="omarce" w:date="2016-09-19T16:11:00Z">
        <w:r>
          <w:rPr>
            <w:rFonts w:eastAsia="Times New Roman"/>
          </w:rPr>
          <w:t>The network between RRH and BBU is called “Fronthaul Network</w:t>
        </w:r>
      </w:ins>
      <w:ins w:id="64" w:author="omarce" w:date="2016-09-19T16:12:00Z">
        <w:r>
          <w:rPr>
            <w:rFonts w:eastAsia="Times New Roman"/>
          </w:rPr>
          <w:t>”, or Fronthaul for short</w:t>
        </w:r>
      </w:ins>
      <w:ins w:id="65" w:author="omarce" w:date="2016-09-19T15:05:00Z">
        <w:r>
          <w:rPr>
            <w:rFonts w:eastAsia="Times New Roman"/>
          </w:rPr>
          <w:t>.</w:t>
        </w:r>
      </w:ins>
    </w:p>
    <w:p>
      <w:pPr>
        <w:pStyle w:val="Normal"/>
        <w:jc w:val="both"/>
        <w:rPr/>
      </w:pPr>
      <w:del w:id="66" w:author="omarce" w:date="2016-09-19T15:05:00Z">
        <w:r>
          <w:rPr>
            <w:rFonts w:eastAsia="Cambria" w:cs="Cambria"/>
          </w:rPr>
          <w:delText xml:space="preserve"> </w:delText>
        </w:r>
      </w:del>
      <w:r>
        <w:rPr>
          <w:rFonts w:eastAsia="Times New Roman"/>
        </w:rPr>
        <w:t>Thus</w:t>
      </w:r>
      <w:del w:id="67" w:author="omarce" w:date="2016-09-19T15:05:00Z">
        <w:r>
          <w:rPr>
            <w:rFonts w:eastAsia="Times New Roman"/>
          </w:rPr>
          <w:delText>,</w:delText>
        </w:r>
      </w:del>
      <w:r>
        <w:rPr>
          <w:rFonts w:eastAsia="Times New Roman"/>
        </w:rPr>
        <w:t xml:space="preserve"> this type of architecture </w:t>
      </w:r>
      <w:del w:id="68" w:author="omarce" w:date="2016-09-19T15:05:00Z">
        <w:r>
          <w:rPr>
            <w:rFonts w:eastAsia="Times New Roman"/>
          </w:rPr>
          <w:delText xml:space="preserve">confronts </w:delText>
        </w:r>
      </w:del>
      <w:ins w:id="69" w:author="omarce" w:date="2016-09-19T15:05:00Z">
        <w:r>
          <w:rPr>
            <w:rFonts w:eastAsia="Times New Roman"/>
          </w:rPr>
          <w:t xml:space="preserve">faces to </w:t>
        </w:r>
      </w:ins>
      <w:r>
        <w:rPr>
          <w:rFonts w:eastAsia="Times New Roman"/>
        </w:rPr>
        <w:t>the problem of mastering the latency in the transfer process</w:t>
      </w:r>
      <w:ins w:id="70" w:author="omarce" w:date="2016-09-19T15:05:00Z">
        <w:r>
          <w:rPr>
            <w:rFonts w:eastAsia="Times New Roman"/>
          </w:rPr>
          <w:t xml:space="preserve"> between on the field RRH</w:t>
        </w:r>
      </w:ins>
      <w:ins w:id="71" w:author="omarce" w:date="2016-09-19T15:06:00Z">
        <w:r>
          <w:rPr>
            <w:rFonts w:eastAsia="Times New Roman"/>
          </w:rPr>
          <w:t>s</w:t>
        </w:r>
      </w:ins>
      <w:ins w:id="72" w:author="omarce" w:date="2016-09-19T15:05:00Z">
        <w:r>
          <w:rPr>
            <w:rFonts w:eastAsia="Times New Roman"/>
          </w:rPr>
          <w:t xml:space="preserve"> and BBU</w:t>
        </w:r>
      </w:ins>
      <w:ins w:id="73" w:author="omarce" w:date="2016-09-19T15:06:00Z">
        <w:r>
          <w:rPr>
            <w:rFonts w:eastAsia="Times New Roman"/>
          </w:rPr>
          <w:t>s</w:t>
        </w:r>
      </w:ins>
      <w:ins w:id="74" w:author="omarce" w:date="2016-09-19T15:05:00Z">
        <w:r>
          <w:rPr>
            <w:rFonts w:eastAsia="Times New Roman"/>
          </w:rPr>
          <w:t xml:space="preserve"> in the cloud</w:t>
        </w:r>
      </w:ins>
      <w:r>
        <w:rPr>
          <w:rFonts w:eastAsia="Times New Roman"/>
        </w:rPr>
        <w:t xml:space="preserve">.  </w:t>
      </w:r>
    </w:p>
    <w:p>
      <w:pPr>
        <w:pStyle w:val="Normal"/>
        <w:jc w:val="both"/>
        <w:rPr>
          <w:rFonts w:eastAsia="Times New Roman"/>
        </w:rPr>
      </w:pPr>
      <w:ins w:id="75" w:author="omarce" w:date="2016-09-19T15:08:00Z">
        <w:r>
          <w:rPr>
            <w:rFonts w:eastAsia="Times New Roman"/>
          </w:rPr>
          <w:t xml:space="preserve">Low latency is already critical for the deployment of C-RAN approach in LTE “4G” networks. The standard requires </w:t>
        </w:r>
      </w:ins>
      <w:ins w:id="76" w:author="omarce" w:date="2016-09-19T15:15:00Z">
        <w:r>
          <w:rPr>
            <w:rFonts w:eastAsia="Times New Roman"/>
          </w:rPr>
          <w:t>meeting</w:t>
        </w:r>
      </w:ins>
      <w:ins w:id="77" w:author="omarce" w:date="2016-09-19T15:09:00Z">
        <w:r>
          <w:rPr>
            <w:rFonts w:eastAsia="Times New Roman"/>
          </w:rPr>
          <w:t xml:space="preserve"> time constraints for functions like HARQ (</w:t>
        </w:r>
      </w:ins>
      <w:ins w:id="78" w:author="omarce" w:date="2016-09-19T15:10:00Z">
        <w:r>
          <w:rPr>
            <w:rFonts w:eastAsia="Times New Roman"/>
          </w:rPr>
          <w:t>Hybrid Automatic Repeat reQuest) that needs to be processed in less than 3ms</w:t>
        </w:r>
      </w:ins>
      <w:ins w:id="79" w:author="omarce" w:date="2016-09-19T15:41:00Z">
        <w:r>
          <w:rPr>
            <w:rFonts w:eastAsia="Times New Roman"/>
          </w:rPr>
          <w:t xml:space="preserve"> [Ref].</w:t>
        </w:r>
      </w:ins>
      <w:ins w:id="80" w:author="omarce" w:date="2016-09-19T15:10:00Z">
        <w:r>
          <w:rPr>
            <w:rFonts w:eastAsia="Times New Roman"/>
          </w:rPr>
          <w:t xml:space="preserve"> </w:t>
        </w:r>
      </w:ins>
      <w:ins w:id="81" w:author="omarce" w:date="2016-09-19T15:11:00Z">
        <w:r>
          <w:rPr>
            <w:rFonts w:eastAsia="Times New Roman"/>
          </w:rPr>
          <w:t>Considering processing time into the BBU, the time budget over the network can be as low</w:t>
        </w:r>
      </w:ins>
      <w:ins w:id="82" w:author="omarce" w:date="2016-09-19T15:12:00Z">
        <w:r>
          <w:rPr>
            <w:rFonts w:eastAsia="Times New Roman"/>
          </w:rPr>
          <w:t xml:space="preserve"> as 400 micro seconds for round trip time. One specificity in this C-RAN context is not only the latency constraint, but also the periodicity of the data transfer between RRH and BBU (this HARQ constraints must be enforced for each frame emitted every millisecond.</w:t>
        </w:r>
      </w:ins>
      <w:ins w:id="83" w:author="omarce" w:date="2016-09-19T15:13:00Z">
        <w:r>
          <w:rPr>
            <w:rFonts w:eastAsia="Times New Roman"/>
          </w:rPr>
          <w:t>)</w:t>
        </w:r>
      </w:ins>
      <w:ins w:id="84" w:author="omarce" w:date="2016-09-19T15:12:00Z">
        <w:r>
          <w:rPr>
            <w:rFonts w:eastAsia="Times New Roman"/>
          </w:rPr>
          <w:t xml:space="preserve">  </w:t>
        </w:r>
      </w:ins>
      <w:ins w:id="85" w:author="omarce" w:date="2016-09-19T15:13:00Z">
        <w:r>
          <w:rPr>
            <w:rFonts w:eastAsia="Times New Roman"/>
          </w:rPr>
          <w:t>New scheduling and routing paradigms and new technologies have to be considered to guarantee delay constrained periodic data transfers. Dynamical optical bypass and dynamical management of the emission should be considered to guarantee latency constraints</w:t>
        </w:r>
      </w:ins>
      <w:r>
        <w:rPr>
          <w:rFonts w:eastAsia="Times New Roman"/>
        </w:rPr>
        <w:t xml:space="preserve"> [Ref]</w:t>
      </w:r>
      <w:ins w:id="86" w:author="omarce" w:date="2016-09-19T15:13:00Z">
        <w:r>
          <w:rPr>
            <w:rFonts w:eastAsia="Times New Roman"/>
          </w:rPr>
          <w:t>.</w:t>
        </w:r>
      </w:ins>
    </w:p>
    <w:p>
      <w:pPr>
        <w:pStyle w:val="Normal"/>
        <w:jc w:val="both"/>
        <w:rPr>
          <w:rFonts w:eastAsia="Times New Roman"/>
          <w:ins w:id="98" w:author="omarce" w:date="2016-09-19T15:14:00Z"/>
        </w:rPr>
      </w:pPr>
      <w:ins w:id="87" w:author="omarce" w:date="2016-09-19T15:13:00Z">
        <w:r>
          <w:rPr>
            <w:rFonts w:eastAsia="Times New Roman"/>
          </w:rPr>
          <w:t>Looking beyond</w:t>
        </w:r>
      </w:ins>
      <w:ins w:id="88" w:author="omarce" w:date="2016-09-19T15:16:00Z">
        <w:r>
          <w:rPr>
            <w:rFonts w:eastAsia="Times New Roman"/>
          </w:rPr>
          <w:t xml:space="preserve"> current mobile network generation,</w:t>
        </w:r>
      </w:ins>
      <w:ins w:id="89" w:author="omarce" w:date="2016-09-19T15:13:00Z">
        <w:r>
          <w:rPr>
            <w:rFonts w:eastAsia="Times New Roman"/>
          </w:rPr>
          <w:t xml:space="preserve"> one must have in mind that </w:t>
        </w:r>
      </w:ins>
      <w:ins w:id="90" w:author="omarce" w:date="2016-09-19T16:12:00Z">
        <w:r>
          <w:rPr>
            <w:rFonts w:eastAsia="Times New Roman"/>
          </w:rPr>
          <w:t>ongoing</w:t>
        </w:r>
      </w:ins>
      <w:ins w:id="91" w:author="omarce" w:date="2016-09-19T15:13:00Z">
        <w:r>
          <w:rPr>
            <w:rFonts w:eastAsia="Times New Roman"/>
          </w:rPr>
          <w:t xml:space="preserve"> 5G standards </w:t>
        </w:r>
      </w:ins>
      <w:ins w:id="92" w:author="omarce" w:date="2016-09-19T15:14:00Z">
        <w:r>
          <w:rPr>
            <w:rFonts w:eastAsia="Times New Roman"/>
          </w:rPr>
          <w:t xml:space="preserve">require </w:t>
        </w:r>
      </w:ins>
      <w:ins w:id="93" w:author="omarce" w:date="2016-09-19T15:13:00Z">
        <w:r>
          <w:rPr>
            <w:rFonts w:eastAsia="Times New Roman"/>
          </w:rPr>
          <w:t xml:space="preserve">to reach </w:t>
        </w:r>
      </w:ins>
      <w:ins w:id="94" w:author="omarce" w:date="2016-09-19T15:14:00Z">
        <w:r>
          <w:rPr>
            <w:rFonts w:eastAsia="Times New Roman"/>
          </w:rPr>
          <w:t>end-to-end</w:t>
        </w:r>
      </w:ins>
      <w:ins w:id="95" w:author="omarce" w:date="2016-09-19T15:13:00Z">
        <w:r>
          <w:rPr>
            <w:rFonts w:eastAsia="Times New Roman"/>
          </w:rPr>
          <w:t xml:space="preserve"> expected latency from 1 to 10ms (depending on targeted services)</w:t>
        </w:r>
      </w:ins>
      <w:ins w:id="96" w:author="omarce" w:date="2016-09-19T15:41:00Z">
        <w:r>
          <w:rPr>
            <w:rFonts w:eastAsia="Times New Roman"/>
          </w:rPr>
          <w:t xml:space="preserve"> [Ref].</w:t>
        </w:r>
      </w:ins>
      <w:ins w:id="97" w:author="omarce" w:date="2016-09-19T15:16:00Z">
        <w:r>
          <w:rPr>
            <w:rFonts w:eastAsia="Times New Roman"/>
          </w:rPr>
          <w:t xml:space="preserve">  </w:t>
        </w:r>
      </w:ins>
    </w:p>
    <w:p>
      <w:pPr>
        <w:pStyle w:val="Normal"/>
        <w:jc w:val="both"/>
        <w:rPr>
          <w:rFonts w:eastAsia="Times New Roman"/>
          <w:ins w:id="148" w:author="omarce" w:date="2016-09-19T15:18:00Z"/>
        </w:rPr>
      </w:pPr>
      <w:ins w:id="99" w:author="omarce" w:date="2016-09-19T15:16:00Z">
        <w:r>
          <w:rPr>
            <w:rFonts w:eastAsia="Times New Roman"/>
          </w:rPr>
          <w:t xml:space="preserve">The expressed constraints expressed for C-RAN architecture and 5G standard are hardly met in the up to date networks. </w:t>
        </w:r>
      </w:ins>
      <w:ins w:id="100" w:author="omarce" w:date="2016-09-19T15:18:00Z">
        <w:r>
          <w:rPr>
            <w:rFonts w:eastAsia="Times New Roman"/>
          </w:rPr>
          <w:t xml:space="preserve">In IP or even Ethernet networks, the traffic </w:t>
        </w:r>
      </w:ins>
      <w:ins w:id="101" w:author="omarce" w:date="2016-09-19T16:12:00Z">
        <w:r>
          <w:rPr>
            <w:rFonts w:eastAsia="Times New Roman"/>
          </w:rPr>
          <w:t>usually</w:t>
        </w:r>
      </w:ins>
      <w:ins w:id="102" w:author="omarce" w:date="2016-09-19T15:18:00Z">
        <w:r>
          <w:rPr>
            <w:rFonts w:eastAsia="Times New Roman"/>
          </w:rPr>
          <w:t xml:space="preserve"> suffer</w:t>
        </w:r>
      </w:ins>
      <w:ins w:id="103" w:author="omarce" w:date="2016-09-19T16:12:00Z">
        <w:r>
          <w:rPr>
            <w:rFonts w:eastAsia="Times New Roman"/>
          </w:rPr>
          <w:t>s</w:t>
        </w:r>
      </w:ins>
      <w:ins w:id="104" w:author="omarce" w:date="2016-09-19T15:18:00Z">
        <w:r>
          <w:rPr>
            <w:rFonts w:eastAsia="Times New Roman"/>
          </w:rPr>
          <w:t xml:space="preserve"> of delay due to buffering. The</w:t>
        </w:r>
      </w:ins>
      <w:ins w:id="105" w:author="omarce" w:date="2016-09-19T15:19:00Z">
        <w:r>
          <w:rPr>
            <w:rFonts w:eastAsia="Times New Roman"/>
          </w:rPr>
          <w:t xml:space="preserve"> amazing </w:t>
        </w:r>
      </w:ins>
      <w:ins w:id="106" w:author="omarce" w:date="2016-09-19T15:18:00Z">
        <w:r>
          <w:rPr>
            <w:rFonts w:eastAsia="Times New Roman"/>
          </w:rPr>
          <w:t xml:space="preserve">success of the packet based networks for the last 40 years </w:t>
        </w:r>
      </w:ins>
      <w:ins w:id="107" w:author="omarce" w:date="2016-09-19T15:19:00Z">
        <w:r>
          <w:rPr>
            <w:rFonts w:eastAsia="Times New Roman"/>
          </w:rPr>
          <w:t>relies on the statistical multiplexing: the packets are sent when they are ready and are buffered in intermediate nodes (routers for IP networks, switch for Ethernet networks) when contention arises</w:t>
        </w:r>
      </w:ins>
      <w:ins w:id="108" w:author="omarce" w:date="2016-09-19T15:41:00Z">
        <w:r>
          <w:rPr>
            <w:rFonts w:eastAsia="Times New Roman"/>
          </w:rPr>
          <w:t xml:space="preserve"> [Ref]</w:t>
        </w:r>
      </w:ins>
      <w:ins w:id="109" w:author="omarce" w:date="2016-09-19T15:19:00Z">
        <w:r>
          <w:rPr>
            <w:rFonts w:eastAsia="Times New Roman"/>
          </w:rPr>
          <w:t xml:space="preserve">. </w:t>
        </w:r>
      </w:ins>
      <w:ins w:id="110" w:author="omarce" w:date="2016-09-19T15:20:00Z">
        <w:r>
          <w:rPr>
            <w:rFonts w:eastAsia="Times New Roman"/>
          </w:rPr>
          <w:t xml:space="preserve">A contention means that one </w:t>
        </w:r>
      </w:ins>
      <w:ins w:id="111" w:author="omarce" w:date="2016-09-19T15:21:00Z">
        <w:r>
          <w:rPr>
            <w:rFonts w:eastAsia="Times New Roman"/>
          </w:rPr>
          <w:t>resource</w:t>
        </w:r>
      </w:ins>
      <w:ins w:id="112" w:author="omarce" w:date="2016-09-19T15:20:00Z">
        <w:r>
          <w:rPr>
            <w:rFonts w:eastAsia="Times New Roman"/>
          </w:rPr>
          <w:t xml:space="preserve"> (</w:t>
        </w:r>
      </w:ins>
      <w:ins w:id="113" w:author="omarce" w:date="2016-09-19T15:21:00Z">
        <w:r>
          <w:rPr>
            <w:rFonts w:eastAsia="Times New Roman"/>
          </w:rPr>
          <w:t xml:space="preserve">node </w:t>
        </w:r>
      </w:ins>
      <w:ins w:id="114" w:author="omarce" w:date="2016-09-19T15:20:00Z">
        <w:r>
          <w:rPr>
            <w:rFonts w:eastAsia="Times New Roman"/>
          </w:rPr>
          <w:t xml:space="preserve">out interface) is needed at the same time for transmission of several packets. In this </w:t>
        </w:r>
      </w:ins>
      <w:ins w:id="115" w:author="omarce" w:date="2016-09-19T15:21:00Z">
        <w:r>
          <w:rPr>
            <w:rFonts w:eastAsia="Times New Roman"/>
          </w:rPr>
          <w:t xml:space="preserve">case, the supplementary packets are stored in a buffer until the resources become available. This allows an easy deployment </w:t>
        </w:r>
      </w:ins>
      <w:ins w:id="116" w:author="omarce" w:date="2016-09-19T15:22:00Z">
        <w:r>
          <w:rPr>
            <w:rFonts w:eastAsia="Times New Roman"/>
          </w:rPr>
          <w:t xml:space="preserve">and management </w:t>
        </w:r>
      </w:ins>
      <w:ins w:id="117" w:author="omarce" w:date="2016-09-19T15:21:00Z">
        <w:r>
          <w:rPr>
            <w:rFonts w:eastAsia="Times New Roman"/>
          </w:rPr>
          <w:t xml:space="preserve">of </w:t>
        </w:r>
      </w:ins>
      <w:ins w:id="118" w:author="omarce" w:date="2016-09-19T15:22:00Z">
        <w:r>
          <w:rPr>
            <w:rFonts w:eastAsia="Times New Roman"/>
          </w:rPr>
          <w:t xml:space="preserve">a </w:t>
        </w:r>
      </w:ins>
      <w:ins w:id="119" w:author="omarce" w:date="2016-09-19T15:21:00Z">
        <w:r>
          <w:rPr>
            <w:rFonts w:eastAsia="Times New Roman"/>
          </w:rPr>
          <w:t>network</w:t>
        </w:r>
      </w:ins>
      <w:ins w:id="120" w:author="omarce" w:date="2016-09-19T15:22:00Z">
        <w:r>
          <w:rPr>
            <w:rFonts w:eastAsia="Times New Roman"/>
          </w:rPr>
          <w:t>, leading to a delivery of the packet with few loss (under conditions that buffer</w:t>
        </w:r>
      </w:ins>
      <w:ins w:id="121" w:author="omarce" w:date="2016-09-19T16:12:00Z">
        <w:r>
          <w:rPr>
            <w:rFonts w:eastAsia="Times New Roman"/>
          </w:rPr>
          <w:t>s</w:t>
        </w:r>
      </w:ins>
      <w:ins w:id="122" w:author="omarce" w:date="2016-09-19T15:22:00Z">
        <w:r>
          <w:rPr>
            <w:rFonts w:eastAsia="Times New Roman"/>
          </w:rPr>
          <w:t xml:space="preserve"> are big enough) but at the price of </w:t>
        </w:r>
      </w:ins>
      <w:ins w:id="123" w:author="omarce" w:date="2016-09-19T16:12:00Z">
        <w:r>
          <w:rPr>
            <w:rFonts w:eastAsia="Times New Roman"/>
          </w:rPr>
          <w:t>unc</w:t>
        </w:r>
      </w:ins>
      <w:ins w:id="124" w:author="omarce" w:date="2016-09-19T15:22:00Z">
        <w:r>
          <w:rPr>
            <w:rFonts w:eastAsia="Times New Roman"/>
          </w:rPr>
          <w:t xml:space="preserve">ertainty on the delivery time. </w:t>
        </w:r>
      </w:ins>
      <w:ins w:id="125" w:author="omarce" w:date="2016-09-19T15:23:00Z">
        <w:r>
          <w:rPr>
            <w:rFonts w:eastAsia="Times New Roman"/>
          </w:rPr>
          <w:t xml:space="preserve">This uncontrolled and non predictable delay prevents to </w:t>
        </w:r>
      </w:ins>
      <w:ins w:id="126" w:author="omarce" w:date="2016-09-19T16:13:00Z">
        <w:r>
          <w:rPr>
            <w:rFonts w:eastAsia="Times New Roman"/>
          </w:rPr>
          <w:t>offer</w:t>
        </w:r>
      </w:ins>
      <w:ins w:id="127" w:author="omarce" w:date="2016-09-19T15:23:00Z">
        <w:r>
          <w:rPr>
            <w:rFonts w:eastAsia="Times New Roman"/>
          </w:rPr>
          <w:t xml:space="preserve"> low latency and no jitter</w:t>
        </w:r>
      </w:ins>
      <w:ins w:id="128" w:author="omarce" w:date="2016-09-19T15:24:00Z">
        <w:r>
          <w:rPr>
            <w:rFonts w:eastAsia="Times New Roman"/>
          </w:rPr>
          <w:t xml:space="preserve"> in the current network. </w:t>
        </w:r>
      </w:ins>
      <w:ins w:id="129" w:author="omarce" w:date="2016-09-19T15:34:00Z">
        <w:r>
          <w:rPr>
            <w:rFonts w:eastAsia="Times New Roman"/>
          </w:rPr>
          <w:t>Best Quality of Service (QoS) solutions do not allow contention avoidance or management, then th</w:t>
        </w:r>
      </w:ins>
      <w:ins w:id="130" w:author="omarce" w:date="2016-09-19T16:13:00Z">
        <w:r>
          <w:rPr>
            <w:rFonts w:eastAsia="Times New Roman"/>
          </w:rPr>
          <w:t>ey</w:t>
        </w:r>
      </w:ins>
      <w:ins w:id="131" w:author="omarce" w:date="2016-09-19T15:34:00Z">
        <w:r>
          <w:rPr>
            <w:rFonts w:eastAsia="Times New Roman"/>
          </w:rPr>
          <w:t xml:space="preserve"> can not provide </w:t>
        </w:r>
      </w:ins>
      <w:ins w:id="132" w:author="omarce" w:date="2016-09-19T15:35:00Z">
        <w:r>
          <w:rPr>
            <w:rFonts w:eastAsia="Times New Roman"/>
          </w:rPr>
          <w:t xml:space="preserve">controlled </w:t>
        </w:r>
      </w:ins>
      <w:ins w:id="133" w:author="omarce" w:date="2016-09-19T15:34:00Z">
        <w:r>
          <w:rPr>
            <w:rFonts w:eastAsia="Times New Roman"/>
          </w:rPr>
          <w:t>low laten</w:t>
        </w:r>
      </w:ins>
      <w:ins w:id="134" w:author="omarce" w:date="2016-09-19T15:35:00Z">
        <w:r>
          <w:rPr>
            <w:rFonts w:eastAsia="Times New Roman"/>
          </w:rPr>
          <w:t>cy</w:t>
        </w:r>
      </w:ins>
      <w:ins w:id="135" w:author="omarce" w:date="2016-09-19T16:13:00Z">
        <w:r>
          <w:rPr>
            <w:rFonts w:eastAsia="Times New Roman"/>
          </w:rPr>
          <w:t xml:space="preserve"> </w:t>
        </w:r>
      </w:ins>
      <w:ins w:id="136" w:author="omarce" w:date="2016-09-19T15:42:00Z">
        <w:r>
          <w:rPr>
            <w:rFonts w:eastAsia="Times New Roman"/>
          </w:rPr>
          <w:t>[Ref]</w:t>
        </w:r>
      </w:ins>
      <w:ins w:id="137" w:author="omarce" w:date="2016-09-19T15:35:00Z">
        <w:r>
          <w:rPr>
            <w:rFonts w:eastAsia="Times New Roman"/>
          </w:rPr>
          <w:t xml:space="preserve">. If </w:t>
        </w:r>
      </w:ins>
      <w:ins w:id="138" w:author="omarce" w:date="2016-09-19T16:13:00Z">
        <w:r>
          <w:rPr>
            <w:rFonts w:eastAsia="Times New Roman"/>
          </w:rPr>
          <w:t>they</w:t>
        </w:r>
      </w:ins>
      <w:ins w:id="139" w:author="omarce" w:date="2016-09-19T15:35:00Z">
        <w:r>
          <w:rPr>
            <w:rFonts w:eastAsia="Times New Roman"/>
          </w:rPr>
          <w:t xml:space="preserve"> can be used to prioritize some packets over the others (e.g. Express Forwa</w:t>
        </w:r>
      </w:ins>
      <w:ins w:id="140" w:author="omarce" w:date="2016-09-19T15:36:00Z">
        <w:r>
          <w:rPr>
            <w:rFonts w:eastAsia="Times New Roman"/>
          </w:rPr>
          <w:t>r</w:t>
        </w:r>
      </w:ins>
      <w:ins w:id="141" w:author="omarce" w:date="2016-09-19T15:35:00Z">
        <w:r>
          <w:rPr>
            <w:rFonts w:eastAsia="Times New Roman"/>
          </w:rPr>
          <w:t>ding agains</w:t>
        </w:r>
      </w:ins>
      <w:ins w:id="142" w:author="omarce" w:date="2016-09-19T15:36:00Z">
        <w:r>
          <w:rPr>
            <w:rFonts w:eastAsia="Times New Roman"/>
          </w:rPr>
          <w:t>t</w:t>
        </w:r>
      </w:ins>
      <w:ins w:id="143" w:author="omarce" w:date="2016-09-19T15:35:00Z">
        <w:r>
          <w:rPr>
            <w:rFonts w:eastAsia="Times New Roman"/>
          </w:rPr>
          <w:t xml:space="preserve"> Best Effort)</w:t>
        </w:r>
      </w:ins>
      <w:ins w:id="144" w:author="omarce" w:date="2016-09-19T15:36:00Z">
        <w:r>
          <w:rPr>
            <w:rFonts w:eastAsia="Times New Roman"/>
          </w:rPr>
          <w:t xml:space="preserve">, </w:t>
        </w:r>
      </w:ins>
      <w:ins w:id="145" w:author="omarce" w:date="2016-09-19T16:13:00Z">
        <w:r>
          <w:rPr>
            <w:rFonts w:eastAsia="Times New Roman"/>
          </w:rPr>
          <w:t>they</w:t>
        </w:r>
      </w:ins>
      <w:ins w:id="146" w:author="omarce" w:date="2016-09-19T15:36:00Z">
        <w:r>
          <w:rPr>
            <w:rFonts w:eastAsia="Times New Roman"/>
          </w:rPr>
          <w:t xml:space="preserve"> fail to ensure delivery of </w:t>
        </w:r>
      </w:ins>
      <w:ins w:id="147" w:author="omarce" w:date="2016-09-19T15:38:00Z">
        <w:r>
          <w:rPr>
            <w:rFonts w:eastAsia="Times New Roman"/>
          </w:rPr>
          <w:t>packets in a given time delay when several priority packets compete for the same resource.</w:t>
        </w:r>
      </w:ins>
    </w:p>
    <w:p>
      <w:pPr>
        <w:pStyle w:val="Normal"/>
        <w:jc w:val="both"/>
        <w:rPr>
          <w:rFonts w:eastAsia="Times New Roman"/>
          <w:ins w:id="174" w:author="omarce" w:date="2016-09-19T15:06:00Z"/>
        </w:rPr>
      </w:pPr>
      <w:ins w:id="149" w:author="omarce" w:date="2016-09-19T15:17:00Z">
        <w:r>
          <w:rPr>
            <w:rFonts w:eastAsia="Times New Roman"/>
          </w:rPr>
          <w:t>The best current solution is to rely on a</w:t>
        </w:r>
      </w:ins>
      <w:ins w:id="150" w:author="omarce" w:date="2016-09-19T15:33:00Z">
        <w:r>
          <w:rPr>
            <w:rFonts w:eastAsia="Times New Roman"/>
          </w:rPr>
          <w:t>n</w:t>
        </w:r>
      </w:ins>
      <w:ins w:id="151" w:author="omarce" w:date="2016-09-19T15:17:00Z">
        <w:r>
          <w:rPr>
            <w:rFonts w:eastAsia="Times New Roman"/>
          </w:rPr>
          <w:t xml:space="preserve"> almost full optical approach, where </w:t>
        </w:r>
      </w:ins>
      <w:ins w:id="152" w:author="omarce" w:date="2016-09-19T15:24:00Z">
        <w:r>
          <w:rPr>
            <w:rFonts w:eastAsia="Times New Roman"/>
          </w:rPr>
          <w:t>each end</w:t>
        </w:r>
      </w:ins>
      <w:ins w:id="153" w:author="omarce" w:date="2016-09-19T15:38:00Z">
        <w:r>
          <w:rPr>
            <w:rFonts w:eastAsia="Times New Roman"/>
          </w:rPr>
          <w:t>-</w:t>
        </w:r>
      </w:ins>
      <w:ins w:id="154" w:author="omarce" w:date="2016-09-19T15:24:00Z">
        <w:r>
          <w:rPr>
            <w:rFonts w:eastAsia="Times New Roman"/>
          </w:rPr>
          <w:t>points (RRH on one side, BBU on the other</w:t>
        </w:r>
      </w:ins>
      <w:ins w:id="155" w:author="omarce" w:date="2016-09-19T16:13:00Z">
        <w:r>
          <w:rPr>
            <w:rFonts w:eastAsia="Times New Roman"/>
          </w:rPr>
          <w:t xml:space="preserve"> side</w:t>
        </w:r>
      </w:ins>
      <w:ins w:id="156" w:author="omarce" w:date="2016-09-19T15:24:00Z">
        <w:r>
          <w:rPr>
            <w:rFonts w:eastAsia="Times New Roman"/>
          </w:rPr>
          <w:t>) are connected through direct fiber or full optical switches</w:t>
        </w:r>
      </w:ins>
      <w:ins w:id="157" w:author="omarce" w:date="2016-09-19T15:42:00Z">
        <w:r>
          <w:rPr>
            <w:rFonts w:eastAsia="Times New Roman"/>
          </w:rPr>
          <w:t xml:space="preserve"> [Ref]</w:t>
        </w:r>
      </w:ins>
      <w:ins w:id="158" w:author="omarce" w:date="2016-09-19T15:24:00Z">
        <w:r>
          <w:rPr>
            <w:rFonts w:eastAsia="Times New Roman"/>
          </w:rPr>
          <w:t xml:space="preserve">. </w:t>
        </w:r>
      </w:ins>
      <w:ins w:id="159" w:author="omarce" w:date="2016-09-19T15:25:00Z">
        <w:r>
          <w:rPr>
            <w:rFonts w:eastAsia="Times New Roman"/>
          </w:rPr>
          <w:t xml:space="preserve">This architecture is very expensive and hardly scales in the case of a mobile </w:t>
        </w:r>
      </w:ins>
      <w:ins w:id="160" w:author="omarce" w:date="2016-09-19T15:26:00Z">
        <w:r>
          <w:rPr>
            <w:rFonts w:eastAsia="Times New Roman"/>
          </w:rPr>
          <w:t xml:space="preserve">network. As </w:t>
        </w:r>
      </w:ins>
      <w:ins w:id="161" w:author="omarce" w:date="2016-09-19T15:27:00Z">
        <w:r>
          <w:rPr>
            <w:rFonts w:eastAsia="Times New Roman"/>
          </w:rPr>
          <w:t>illustrative purpose</w:t>
        </w:r>
      </w:ins>
      <w:ins w:id="162" w:author="omarce" w:date="2016-09-19T15:26:00Z">
        <w:r>
          <w:rPr>
            <w:rFonts w:eastAsia="Times New Roman"/>
          </w:rPr>
          <w:t xml:space="preserve">, </w:t>
        </w:r>
      </w:ins>
      <w:ins w:id="163" w:author="omarce" w:date="2016-09-19T15:27:00Z">
        <w:r>
          <w:rPr>
            <w:rFonts w:eastAsia="Times New Roman"/>
          </w:rPr>
          <w:t xml:space="preserve">a single (one operator) mobile network in France is composed of about 10,000 base stations. This number will increase by a factor of 2 to 20 with the emergence of </w:t>
        </w:r>
      </w:ins>
      <w:ins w:id="164" w:author="omarce" w:date="2016-09-19T15:28:00Z">
        <w:r>
          <w:rPr>
            <w:rFonts w:eastAsia="Times New Roman"/>
          </w:rPr>
          <w:t xml:space="preserve">“small cells” </w:t>
        </w:r>
      </w:ins>
      <w:ins w:id="165" w:author="omarce" w:date="2016-09-19T15:31:00Z">
        <w:r>
          <w:rPr>
            <w:rFonts w:eastAsia="Times New Roman"/>
          </w:rPr>
          <w:t>that allow</w:t>
        </w:r>
      </w:ins>
      <w:ins w:id="166" w:author="omarce" w:date="2016-09-19T15:28:00Z">
        <w:r>
          <w:rPr>
            <w:rFonts w:eastAsia="Times New Roman"/>
          </w:rPr>
          <w:t xml:space="preserve"> increas</w:t>
        </w:r>
      </w:ins>
      <w:ins w:id="167" w:author="omarce" w:date="2016-09-19T15:31:00Z">
        <w:r>
          <w:rPr>
            <w:rFonts w:eastAsia="Times New Roman"/>
          </w:rPr>
          <w:t>ing</w:t>
        </w:r>
      </w:ins>
      <w:ins w:id="168" w:author="omarce" w:date="2016-09-19T15:28:00Z">
        <w:r>
          <w:rPr>
            <w:rFonts w:eastAsia="Times New Roman"/>
          </w:rPr>
          <w:t xml:space="preserve"> base station density and to reach </w:t>
        </w:r>
      </w:ins>
      <w:ins w:id="169" w:author="omarce" w:date="2016-09-19T15:31:00Z">
        <w:r>
          <w:rPr>
            <w:rFonts w:eastAsia="Times New Roman"/>
          </w:rPr>
          <w:t>higher throughput</w:t>
        </w:r>
      </w:ins>
      <w:ins w:id="170" w:author="omarce" w:date="2016-09-19T15:42:00Z">
        <w:r>
          <w:rPr>
            <w:rFonts w:eastAsia="Times New Roman"/>
          </w:rPr>
          <w:t xml:space="preserve"> [Ref]</w:t>
        </w:r>
      </w:ins>
      <w:ins w:id="171" w:author="omarce" w:date="2016-09-19T15:31:00Z">
        <w:r>
          <w:rPr>
            <w:rFonts w:eastAsia="Times New Roman"/>
          </w:rPr>
          <w:t>.</w:t>
        </w:r>
      </w:ins>
      <w:ins w:id="172" w:author="omarce" w:date="2016-09-19T15:34:00Z">
        <w:r>
          <w:rPr>
            <w:rFonts w:eastAsia="Times New Roman"/>
          </w:rPr>
          <w:t xml:space="preserve"> It is then needed to </w:t>
        </w:r>
      </w:ins>
      <w:ins w:id="173" w:author="omarce" w:date="2016-09-19T15:42:00Z">
        <w:r>
          <w:rPr>
            <w:rFonts w:eastAsia="Times New Roman"/>
          </w:rPr>
          <w:t>find a solution to offer low latency over communized packet based networks.</w:t>
        </w:r>
      </w:ins>
    </w:p>
    <w:p>
      <w:pPr>
        <w:pStyle w:val="Normal"/>
        <w:jc w:val="both"/>
        <w:rPr>
          <w:rFonts w:eastAsia="Times New Roman"/>
          <w:del w:id="179" w:author="omarce" w:date="2016-09-19T15:33:00Z"/>
        </w:rPr>
      </w:pPr>
      <w:del w:id="175" w:author="omarce" w:date="2016-09-19T15:14:00Z">
        <w:r>
          <w:rPr>
            <w:rFonts w:eastAsia="Times New Roman"/>
          </w:rPr>
          <w:delText xml:space="preserve">Low latency is considered critical for the 5G, in particular for the deployment of C-RAN approach  (allowing time constraints like HARQ to be fulfilled over non dedicated networks), or </w:delText>
        </w:r>
      </w:del>
      <w:del w:id="176" w:author="omarce" w:date="2016-09-19T15:13:00Z">
        <w:r>
          <w:rPr>
            <w:rFonts w:eastAsia="Times New Roman"/>
          </w:rPr>
          <w:delText xml:space="preserve">to reach E2E expected latency from 1 to 10ms (depending on targeted services). </w:delText>
        </w:r>
      </w:del>
      <w:del w:id="177" w:author="omarce" w:date="2016-09-19T15:14:00Z">
        <w:r>
          <w:rPr>
            <w:rFonts w:eastAsia="Times New Roman"/>
          </w:rPr>
          <w:delText xml:space="preserve">One specificity in the C-RAN context is not only the latency constraint, but alos th periodicity of the data transfer between RRH and BBU.  </w:delText>
        </w:r>
      </w:del>
      <w:del w:id="178" w:author="omarce" w:date="2016-09-19T15:13:00Z">
        <w:r>
          <w:rPr>
            <w:rFonts w:eastAsia="Times New Roman"/>
          </w:rPr>
          <w:delText>New scheduling and routing paradigms and new technologies have to be considered to  guarantee delay constrained periodic data transfers. Dynamical optical bypass and dynamical management of the emission should be considered to guarantee latency constraints.</w:delText>
        </w:r>
      </w:del>
    </w:p>
    <w:p>
      <w:pPr>
        <w:pStyle w:val="Normal"/>
        <w:jc w:val="both"/>
        <w:rPr>
          <w:rFonts w:eastAsia="Times New Roman"/>
          <w:ins w:id="181" w:author="omarce" w:date="2016-09-19T15:33:00Z"/>
        </w:rPr>
      </w:pPr>
      <w:ins w:id="180" w:author="omarce" w:date="2016-09-19T15:33:00Z">
        <w:r>
          <w:rPr>
            <w:rFonts w:eastAsia="Times New Roman"/>
          </w:rPr>
        </w:r>
      </w:ins>
    </w:p>
    <w:p>
      <w:pPr>
        <w:pStyle w:val="Normal"/>
        <w:jc w:val="both"/>
        <w:rPr/>
      </w:pPr>
      <w:r>
        <w:rPr>
          <w:rFonts w:eastAsia="Cambria" w:cs="Cambria"/>
        </w:rPr>
        <w:t xml:space="preserve"> </w:t>
      </w:r>
      <w:r>
        <w:rPr>
          <w:rFonts w:eastAsia="Times New Roman"/>
        </w:rPr>
        <w:t xml:space="preserve">Thus, this PHD subject targets to elaborate an architecture for low latency packet network including new scheduling and routing paradigms to solve this periodic and delay constrained data transfer. Indeed, one of the most promising approaches relies to their the concept of Deterministic Networking (DN) such that one getgets rid of statistical multiplexing. The traditional queue managements are replaced by time based forwarding. Solutions for Deterministic Networking are under standardization in IEEE 802.1 TSN group [Ref], as well at IETF DetNet working group [Ref].  To make DN working over a network composed of several nodes, it is needed to manage the time at which the packets of deterministic paths are crossing each nodes [Ref]. </w:t>
      </w:r>
    </w:p>
    <w:p>
      <w:pPr>
        <w:pStyle w:val="Normal"/>
        <w:jc w:val="both"/>
        <w:rPr>
          <w:rFonts w:eastAsia="Times New Roman"/>
        </w:rPr>
      </w:pPr>
      <w:r>
        <w:rPr>
          <w:rFonts w:eastAsia="Times New Roman"/>
        </w:rPr>
      </w:r>
    </w:p>
    <w:p>
      <w:pPr>
        <w:pStyle w:val="Normal"/>
        <w:jc w:val="both"/>
        <w:rPr/>
      </w:pPr>
      <w:r>
        <w:rPr>
          <w:rFonts w:eastAsia="Cambria" w:cs="Cambria"/>
        </w:rPr>
        <w:t xml:space="preserve"> </w:t>
      </w:r>
      <w:r>
        <w:rPr>
          <w:rFonts w:eastAsia="Times New Roman"/>
        </w:rPr>
        <w:t>A first algorithmic modeli</w:t>
      </w:r>
      <w:ins w:id="182" w:author="omarce" w:date="2016-09-19T15:50:00Z">
        <w:r>
          <w:rPr>
            <w:rFonts w:eastAsia="Times New Roman"/>
          </w:rPr>
          <w:t>s</w:t>
        </w:r>
      </w:ins>
      <w:del w:id="183" w:author="omarce" w:date="2016-09-19T15:50:00Z">
        <w:r>
          <w:rPr>
            <w:rFonts w:eastAsia="Times New Roman"/>
          </w:rPr>
          <w:delText>s</w:delText>
        </w:r>
      </w:del>
      <w:r>
        <w:rPr>
          <w:rFonts w:eastAsia="Times New Roman"/>
        </w:rPr>
        <w:t>ation have been proposed and analyzed in collaboration between Nokia Bell Labs France and DAVID laboratory. Considering a graph modeling the network topology, and a set of routes from source nodes (modeling connections to data-centers) and destination nodes (modeling base stations) in this graph, the purpose is to select, for each destination node a route from one source node to it and a periodic routing scheme allowing to periodically send a packet to each base station without congestion conflicts between all such packets, to insure a minimum latency. Given  maximum values of the data transfer time (about 3 ms included the computation time in the cloud in the C-RAN context) and of the periodicity (about 1 ms in the same context), in a slotted time model, the aim is here to minimize the duration of the period, with a constraint of the maximum length of routes to be selected. Even if the selected set of routes is given this optimization problem has been shown to be NP-complete</w:t>
      </w:r>
      <w:ins w:id="184" w:author="omarce" w:date="2016-09-19T15:45:00Z">
        <w:r>
          <w:rPr>
            <w:rFonts w:eastAsia="Times New Roman"/>
          </w:rPr>
          <w:t xml:space="preserve">  [Ref]</w:t>
        </w:r>
      </w:ins>
      <w:r>
        <w:rPr>
          <w:rFonts w:eastAsia="Times New Roman"/>
        </w:rPr>
        <w:t>. We plan to study several topologies of networks: the star for which several results are already available, the cycle representing an optical ring and the acyclic graph representing a general meshed network. We will try to characterize the restrictions of the previous      topologies which make our problem polynomial time solvable or approximable. In particular, the time to transmit a packet seems to be large with regards to the size of a route. We hope to use this property to come up with new efficient algorithms.</w:t>
      </w:r>
    </w:p>
    <w:p>
      <w:pPr>
        <w:pStyle w:val="Normal"/>
        <w:jc w:val="both"/>
        <w:rPr>
          <w:rFonts w:eastAsia="Times New Roman"/>
        </w:rPr>
      </w:pPr>
      <w:r>
        <w:rPr>
          <w:rFonts w:eastAsia="Times New Roman"/>
        </w:rPr>
        <w:t xml:space="preserve">To do that we will try to use results from scheduling and graph coloration which describe somewhat similar problems but without dealing with the periodicity. </w:t>
      </w:r>
    </w:p>
    <w:p>
      <w:pPr>
        <w:pStyle w:val="Normal"/>
        <w:jc w:val="both"/>
        <w:rPr/>
      </w:pPr>
      <w:r>
        <w:rPr>
          <w:rFonts w:eastAsia="Cambria" w:cs="Cambria"/>
        </w:rPr>
        <w:t xml:space="preserve"> </w:t>
      </w:r>
      <w:r>
        <w:rPr>
          <w:rFonts w:eastAsia="Times New Roman"/>
        </w:rPr>
        <w:t xml:space="preserve">Another problem will be to enrich our modelisation to make it more general, by allowing different bandwidths on the links or to allow to cut the packets into pieces. </w:t>
      </w:r>
    </w:p>
    <w:p>
      <w:pPr>
        <w:pStyle w:val="Normal"/>
        <w:jc w:val="both"/>
        <w:rPr/>
      </w:pPr>
      <w:r>
        <w:rPr/>
      </w:r>
    </w:p>
    <w:p>
      <w:pPr>
        <w:pStyle w:val="Normal"/>
        <w:jc w:val="both"/>
        <w:rPr/>
      </w:pPr>
      <w:ins w:id="185" w:author="omarce" w:date="2016-09-19T15:45:00Z">
        <w:r>
          <w:rPr>
            <w:rFonts w:eastAsia="Times New Roman"/>
            <w:lang w:val="fr-FR"/>
          </w:rPr>
          <w:t>[Résum</w:t>
        </w:r>
      </w:ins>
      <w:ins w:id="186" w:author="omarce" w:date="2016-09-19T15:46:00Z">
        <w:r>
          <w:rPr>
            <w:rFonts w:eastAsia="Times New Roman"/>
            <w:lang w:val="fr-FR"/>
          </w:rPr>
          <w:t>er</w:t>
        </w:r>
      </w:ins>
      <w:ins w:id="187" w:author="omarce" w:date="2016-09-19T15:45:00Z">
        <w:r>
          <w:rPr>
            <w:rFonts w:eastAsia="Times New Roman"/>
            <w:lang w:val="fr-FR"/>
          </w:rPr>
          <w:t xml:space="preserve"> les résultats du stage]</w:t>
        </w:r>
      </w:ins>
    </w:p>
    <w:p>
      <w:pPr>
        <w:pStyle w:val="Normal"/>
        <w:jc w:val="both"/>
        <w:rPr/>
      </w:pPr>
      <w:r>
        <w:rPr/>
      </w:r>
    </w:p>
    <w:p>
      <w:pPr>
        <w:pStyle w:val="Normal"/>
        <w:jc w:val="both"/>
        <w:rPr>
          <w:rFonts w:eastAsia="Times New Roman"/>
          <w:lang w:val="fr-FR"/>
        </w:rPr>
      </w:pPr>
      <w:ins w:id="188" w:author="omarce" w:date="2016-09-19T15:47:00Z">
        <w:r>
          <w:rPr>
            <w:rFonts w:eastAsia="Times New Roman"/>
            <w:lang w:val="fr-FR"/>
          </w:rPr>
          <w:t>[Mettre un blabla SDN]</w:t>
        </w:r>
      </w:ins>
    </w:p>
    <w:p>
      <w:pPr>
        <w:pStyle w:val="Normal"/>
        <w:jc w:val="both"/>
        <w:rPr>
          <w:rFonts w:eastAsia="Times New Roman"/>
          <w:lang w:val="fr-FR"/>
        </w:rPr>
      </w:pPr>
      <w:ins w:id="189" w:author="omarce" w:date="2016-09-19T15:50:00Z">
        <w:r>
          <w:rPr>
            <w:rFonts w:eastAsia="Times New Roman"/>
            <w:lang w:val="fr-FR"/>
          </w:rPr>
          <w:t>[Mettre un blabla slicing]</w:t>
        </w:r>
      </w:ins>
    </w:p>
    <w:p>
      <w:pPr>
        <w:pStyle w:val="Normal"/>
        <w:jc w:val="both"/>
        <w:rPr>
          <w:rFonts w:eastAsia="Times New Roman"/>
          <w:lang w:val="fr-FR"/>
        </w:rPr>
      </w:pPr>
      <w:r>
        <w:rPr>
          <w:rFonts w:eastAsia="Times New Roman"/>
          <w:lang w:val="fr-FR"/>
        </w:rPr>
      </w:r>
    </w:p>
    <w:p>
      <w:pPr>
        <w:pStyle w:val="Normal"/>
        <w:jc w:val="both"/>
        <w:rPr>
          <w:rFonts w:eastAsia="Times New Roman"/>
          <w:lang w:val="fr-FR"/>
        </w:rPr>
      </w:pPr>
      <w:r>
        <w:rPr>
          <w:rFonts w:eastAsia="Times New Roman"/>
          <w:lang w:val="fr-FR"/>
        </w:rPr>
      </w:r>
    </w:p>
    <w:p>
      <w:pPr>
        <w:pStyle w:val="Normal"/>
        <w:jc w:val="both"/>
        <w:rPr/>
      </w:pPr>
      <w:r>
        <w:rPr>
          <w:rFonts w:eastAsia="Cambria" w:cs="Cambria"/>
          <w:lang w:val="fr-FR"/>
        </w:rPr>
        <w:t xml:space="preserve"> </w:t>
      </w:r>
      <w:r>
        <w:rPr>
          <w:rFonts w:eastAsia="Times New Roman"/>
        </w:rPr>
        <w:t>In this context, the study program of this project consists in :</w:t>
      </w:r>
    </w:p>
    <w:p>
      <w:pPr>
        <w:pStyle w:val="Normal"/>
        <w:jc w:val="both"/>
        <w:rPr>
          <w:rFonts w:eastAsia="Times New Roman"/>
        </w:rPr>
      </w:pPr>
      <w:r>
        <w:rPr>
          <w:rFonts w:eastAsia="Times New Roman"/>
        </w:rPr>
      </w:r>
    </w:p>
    <w:p>
      <w:pPr>
        <w:pStyle w:val="Normal"/>
        <w:numPr>
          <w:ilvl w:val="0"/>
          <w:numId w:val="1"/>
        </w:numPr>
        <w:jc w:val="both"/>
        <w:rPr>
          <w:rFonts w:eastAsia="Times New Roman"/>
        </w:rPr>
      </w:pPr>
      <w:r>
        <w:rPr>
          <w:rFonts w:eastAsia="Times New Roman"/>
        </w:rPr>
        <w:t>Given a routing in a network connecting various RRH and BBU, analyzing theoretically the problem of defining a periodic scheduling (complexity, approximability, particular cases) and proposing efficient heuristic algorithms to solve it </w:t>
      </w:r>
      <w:ins w:id="190" w:author="omarce" w:date="2016-09-19T15:46:00Z">
        <w:r>
          <w:rPr>
            <w:rFonts w:eastAsia="Times New Roman"/>
          </w:rPr>
          <w:t>, in the context of complex networks well beyond those studied in [Ref</w:t>
        </w:r>
      </w:ins>
      <w:ins w:id="191" w:author="omarce" w:date="2016-09-19T15:49:00Z">
        <w:r>
          <w:rPr>
            <w:rFonts w:eastAsia="Times New Roman"/>
          </w:rPr>
          <w:t>].</w:t>
        </w:r>
      </w:ins>
      <w:del w:id="192" w:author="omarce" w:date="2016-09-19T15:49:00Z">
        <w:r>
          <w:rPr>
            <w:rFonts w:eastAsia="Times New Roman"/>
          </w:rPr>
          <w:delText>;</w:delText>
        </w:r>
      </w:del>
    </w:p>
    <w:p>
      <w:pPr>
        <w:pStyle w:val="Normal"/>
        <w:numPr>
          <w:ilvl w:val="0"/>
          <w:numId w:val="1"/>
        </w:numPr>
        <w:jc w:val="both"/>
        <w:rPr>
          <w:rFonts w:eastAsia="Times New Roman"/>
        </w:rPr>
      </w:pPr>
      <w:r>
        <w:rPr>
          <w:rFonts w:eastAsia="Times New Roman"/>
        </w:rPr>
        <w:t>Proposing some new routing algorithms to define the set of paths  best suited to the resolution of  the previous scheduling problem</w:t>
      </w:r>
      <w:ins w:id="193" w:author="omarce" w:date="2016-09-19T15:49:00Z">
        <w:r>
          <w:rPr>
            <w:rFonts w:eastAsia="Times New Roman"/>
          </w:rPr>
          <w:t>.</w:t>
        </w:r>
      </w:ins>
      <w:del w:id="194" w:author="omarce" w:date="2016-09-19T15:49:00Z">
        <w:r>
          <w:rPr>
            <w:rFonts w:eastAsia="Times New Roman"/>
          </w:rPr>
          <w:delText> ;</w:delText>
        </w:r>
      </w:del>
    </w:p>
    <w:p>
      <w:pPr>
        <w:pStyle w:val="Normal"/>
        <w:numPr>
          <w:ilvl w:val="0"/>
          <w:numId w:val="1"/>
        </w:numPr>
        <w:jc w:val="both"/>
        <w:rPr>
          <w:rFonts w:eastAsia="Times New Roman"/>
        </w:rPr>
      </w:pPr>
      <w:del w:id="195" w:author="omarce" w:date="2016-09-19T15:46:00Z">
        <w:r>
          <w:rPr>
            <w:rFonts w:eastAsia="Times New Roman"/>
          </w:rPr>
          <w:delText>Defining the specificity  of the instances corresponding to the C-RAN context (network topologies, time, router technologies, functionalities) ;</w:delText>
        </w:r>
      </w:del>
    </w:p>
    <w:p>
      <w:pPr>
        <w:pStyle w:val="Normal"/>
        <w:numPr>
          <w:ilvl w:val="0"/>
          <w:numId w:val="1"/>
        </w:numPr>
        <w:jc w:val="both"/>
        <w:rPr>
          <w:rFonts w:eastAsia="Times New Roman"/>
        </w:rPr>
      </w:pPr>
      <w:r>
        <w:rPr>
          <w:rFonts w:eastAsia="Times New Roman"/>
        </w:rPr>
        <w:t>Benchmarking the proposed algorithms  through simulation on the defined instances in comparison with existing architectural solutions</w:t>
      </w:r>
      <w:ins w:id="196" w:author="omarce" w:date="2016-09-19T15:49:00Z">
        <w:r>
          <w:rPr>
            <w:rFonts w:eastAsia="Times New Roman"/>
          </w:rPr>
          <w:t>.</w:t>
        </w:r>
      </w:ins>
      <w:del w:id="197" w:author="omarce" w:date="2016-09-19T15:49:00Z">
        <w:r>
          <w:rPr>
            <w:rFonts w:eastAsia="Times New Roman"/>
          </w:rPr>
          <w:delText> ;</w:delText>
        </w:r>
      </w:del>
    </w:p>
    <w:p>
      <w:pPr>
        <w:pStyle w:val="Normal"/>
        <w:numPr>
          <w:ilvl w:val="0"/>
          <w:numId w:val="1"/>
        </w:numPr>
        <w:jc w:val="both"/>
        <w:rPr>
          <w:rFonts w:eastAsia="Times New Roman"/>
        </w:rPr>
      </w:pPr>
      <w:r>
        <w:rPr>
          <w:rFonts w:eastAsia="Times New Roman"/>
        </w:rPr>
        <w:t>Proposing solutions for an efficient coordination between computed scheduling and computation elements</w:t>
      </w:r>
      <w:ins w:id="198" w:author="omarce" w:date="2016-09-19T15:49:00Z">
        <w:r>
          <w:rPr>
            <w:rFonts w:eastAsia="Times New Roman"/>
          </w:rPr>
          <w:t>.</w:t>
        </w:r>
      </w:ins>
      <w:del w:id="199" w:author="omarce" w:date="2016-09-19T15:49:00Z">
        <w:r>
          <w:rPr>
            <w:rFonts w:eastAsia="Times New Roman"/>
          </w:rPr>
          <w:delText> ;</w:delText>
        </w:r>
      </w:del>
    </w:p>
    <w:p>
      <w:pPr>
        <w:pStyle w:val="Normal"/>
        <w:numPr>
          <w:ilvl w:val="0"/>
          <w:numId w:val="1"/>
        </w:numPr>
        <w:jc w:val="both"/>
        <w:rPr>
          <w:rFonts w:eastAsia="Times New Roman"/>
        </w:rPr>
      </w:pPr>
      <w:ins w:id="200" w:author="omarce" w:date="2016-09-19T15:48:00Z">
        <w:r>
          <w:rPr>
            <w:rFonts w:eastAsia="Times New Roman"/>
          </w:rPr>
          <w:t>Extending the solutions to complex cases like dynamical change of the flows between RRH and BBU</w:t>
        </w:r>
      </w:ins>
      <w:ins w:id="201" w:author="omarce" w:date="2016-09-19T15:49:00Z">
        <w:r>
          <w:rPr>
            <w:rFonts w:eastAsia="Times New Roman"/>
          </w:rPr>
          <w:t>.</w:t>
        </w:r>
      </w:ins>
    </w:p>
    <w:p>
      <w:pPr>
        <w:pStyle w:val="Normal"/>
        <w:numPr>
          <w:ilvl w:val="0"/>
          <w:numId w:val="1"/>
        </w:numPr>
        <w:jc w:val="both"/>
        <w:rPr>
          <w:rFonts w:eastAsia="Times New Roman"/>
        </w:rPr>
      </w:pPr>
      <w:r>
        <w:rPr>
          <w:rFonts w:eastAsia="Times New Roman"/>
        </w:rPr>
        <w:t>Defining methods, procedures and tools needed to perform computed scheduling</w:t>
      </w:r>
      <w:ins w:id="202" w:author="omarce" w:date="2016-09-19T15:49:00Z">
        <w:r>
          <w:rPr>
            <w:rFonts w:eastAsia="Times New Roman"/>
          </w:rPr>
          <w:t>.</w:t>
        </w:r>
      </w:ins>
      <w:del w:id="203" w:author="omarce" w:date="2016-09-19T15:49:00Z">
        <w:r>
          <w:rPr>
            <w:rFonts w:eastAsia="Times New Roman"/>
          </w:rPr>
          <w:delText xml:space="preserve"> ; </w:delText>
        </w:r>
      </w:del>
    </w:p>
    <w:p>
      <w:pPr>
        <w:pStyle w:val="Normal"/>
        <w:numPr>
          <w:ilvl w:val="0"/>
          <w:numId w:val="1"/>
        </w:numPr>
        <w:jc w:val="both"/>
        <w:rPr>
          <w:rFonts w:eastAsia="Times New Roman"/>
        </w:rPr>
      </w:pPr>
      <w:ins w:id="204" w:author="omarce" w:date="2016-09-19T15:47:00Z">
        <w:r>
          <w:rPr>
            <w:rFonts w:eastAsia="Times New Roman"/>
          </w:rPr>
          <w:t xml:space="preserve">Defining SDN based architecture to support the </w:t>
        </w:r>
      </w:ins>
      <w:ins w:id="205" w:author="omarce" w:date="2016-09-19T15:49:00Z">
        <w:r>
          <w:rPr>
            <w:rFonts w:eastAsia="Times New Roman"/>
          </w:rPr>
          <w:t>previous methods</w:t>
        </w:r>
      </w:ins>
      <w:ins w:id="206" w:author="omarce" w:date="2016-09-19T15:47:00Z">
        <w:r>
          <w:rPr>
            <w:rFonts w:eastAsia="Times New Roman"/>
          </w:rPr>
          <w:t xml:space="preserve"> and procedures, in relation with </w:t>
        </w:r>
      </w:ins>
      <w:ins w:id="207" w:author="omarce" w:date="2016-09-19T15:49:00Z">
        <w:r>
          <w:rPr>
            <w:rFonts w:eastAsia="Times New Roman"/>
          </w:rPr>
          <w:t>on going standards.</w:t>
        </w:r>
      </w:ins>
    </w:p>
    <w:p>
      <w:pPr>
        <w:pStyle w:val="Normal"/>
        <w:numPr>
          <w:ilvl w:val="0"/>
          <w:numId w:val="1"/>
        </w:numPr>
        <w:jc w:val="both"/>
        <w:rPr>
          <w:rFonts w:eastAsia="Times New Roman"/>
          <w:ins w:id="210" w:author="omarce" w:date="2016-09-19T15:47:00Z"/>
        </w:rPr>
      </w:pPr>
      <w:ins w:id="208" w:author="omarce" w:date="2016-09-19T15:51:00Z">
        <w:r>
          <w:rPr>
            <w:rFonts w:eastAsia="Times New Roman"/>
          </w:rPr>
          <w:t>Integrating this architecture within 5G slicing approach</w:t>
        </w:r>
      </w:ins>
      <w:ins w:id="209" w:author="omarce" w:date="2016-09-19T15:52:00Z">
        <w:r>
          <w:rPr>
            <w:rFonts w:eastAsia="Times New Roman"/>
          </w:rPr>
          <w:t>.</w:t>
        </w:r>
      </w:ins>
    </w:p>
    <w:p>
      <w:pPr>
        <w:pStyle w:val="Normal"/>
        <w:numPr>
          <w:ilvl w:val="0"/>
          <w:numId w:val="1"/>
        </w:numPr>
        <w:jc w:val="both"/>
        <w:rPr>
          <w:rFonts w:eastAsia="Times New Roman"/>
        </w:rPr>
      </w:pPr>
      <w:del w:id="211" w:author="omarce" w:date="2016-09-19T15:47:00Z">
        <w:r>
          <w:rPr>
            <w:rFonts w:eastAsia="Times New Roman"/>
          </w:rPr>
          <w:delText>i</w:delText>
        </w:r>
      </w:del>
      <w:del w:id="212" w:author="omarce" w:date="2016-09-19T15:50:00Z">
        <w:r>
          <w:rPr>
            <w:rFonts w:eastAsia="Times New Roman"/>
          </w:rPr>
          <w:delText xml:space="preserve">ntegrating these procedures into operation &amp; orchestration framework used for SDN.  </w:delText>
        </w:r>
      </w:del>
    </w:p>
    <w:p>
      <w:pPr>
        <w:pStyle w:val="Normal"/>
        <w:numPr>
          <w:ilvl w:val="0"/>
          <w:numId w:val="1"/>
        </w:numPr>
        <w:jc w:val="both"/>
        <w:rPr>
          <w:rFonts w:eastAsia="Times New Roman"/>
        </w:rPr>
      </w:pPr>
      <w:del w:id="213" w:author="omarce" w:date="2016-09-19T15:50:00Z">
        <w:r>
          <w:rPr>
            <w:rFonts w:eastAsia="Times New Roman"/>
          </w:rPr>
          <w:delText>Demonstrating  feasibility</w:delText>
        </w:r>
      </w:del>
      <w:ins w:id="214" w:author="omarce" w:date="2016-09-19T15:50:00Z">
        <w:r>
          <w:rPr>
            <w:rFonts w:eastAsia="Times New Roman"/>
          </w:rPr>
          <w:t>Demonstrating feasibility</w:t>
        </w:r>
      </w:ins>
      <w:r>
        <w:rPr>
          <w:rFonts w:eastAsia="Times New Roman"/>
        </w:rPr>
        <w:t xml:space="preserve"> of the solutions proposed in the context of the 5G and beyond, through simulation and prototype. </w:t>
      </w:r>
    </w:p>
    <w:p>
      <w:pPr>
        <w:pStyle w:val="Normal"/>
        <w:jc w:val="both"/>
        <w:rPr>
          <w:rFonts w:eastAsia="Times New Roman"/>
        </w:rPr>
      </w:pPr>
      <w:r>
        <w:rPr>
          <w:rFonts w:eastAsia="Times New Roman"/>
        </w:rPr>
      </w:r>
    </w:p>
    <w:p>
      <w:pPr>
        <w:pStyle w:val="Normal"/>
        <w:jc w:val="both"/>
        <w:rPr>
          <w:rFonts w:eastAsia="Cambria" w:cs="Cambria"/>
        </w:rPr>
      </w:pPr>
      <w:r>
        <w:rPr>
          <w:rFonts w:eastAsia="Cambria" w:cs="Cambria"/>
        </w:rPr>
        <w:t xml:space="preserve"> </w:t>
      </w:r>
    </w:p>
    <w:p>
      <w:pPr>
        <w:pStyle w:val="Normal"/>
        <w:jc w:val="both"/>
        <w:rPr>
          <w:rFonts w:eastAsia="Times New Roman"/>
        </w:rPr>
      </w:pPr>
      <w:r>
        <w:rPr>
          <w:rFonts w:eastAsia="Times New Roman"/>
        </w:rPr>
      </w:r>
    </w:p>
    <w:sectPr>
      <w:type w:val="nextPage"/>
      <w:pgSz w:w="11906" w:h="16838"/>
      <w:pgMar w:left="1417" w:right="1417" w:header="0" w:top="1417" w:footer="0" w:bottom="1417" w:gutter="0"/>
      <w:pgNumType w:fmt="decimal"/>
      <w:formProt w:val="false"/>
      <w:textDirection w:val="lrTb"/>
      <w:docGrid w:type="default" w:linePitch="360"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Tahoma">
    <w:charset w:val="00"/>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eastAsia="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style w:type="paragraph" w:styleId="Normal">
    <w:name w:val="Normal"/>
    <w:qFormat/>
    <w:pPr>
      <w:widowControl/>
      <w:suppressAutoHyphens w:val="true"/>
      <w:bidi w:val="0"/>
    </w:pPr>
    <w:rPr>
      <w:rFonts w:ascii="Cambria" w:hAnsi="Cambria" w:eastAsia="Droid Sans Fallback;Times New Roman" w:cs="Times New Roman"/>
      <w:color w:val="00000A"/>
      <w:sz w:val="24"/>
      <w:szCs w:val="24"/>
      <w:lang w:val="en-US" w:eastAsia="zh-CN" w:bidi="ar-SA"/>
    </w:rPr>
  </w:style>
  <w:style w:type="character" w:styleId="WW8Num1z0">
    <w:name w:val="WW8Num1z0"/>
    <w:qFormat/>
    <w:rPr>
      <w:rFonts w:eastAsia="Times New Roman"/>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BalloonTextChar">
    <w:name w:val="Balloon Text Char"/>
    <w:qFormat/>
    <w:rPr>
      <w:rFonts w:ascii="Tahoma" w:hAnsi="Tahoma" w:cs="Tahoma"/>
      <w:color w:val="00000A"/>
      <w:sz w:val="16"/>
      <w:szCs w:val="16"/>
    </w:rPr>
  </w:style>
  <w:style w:type="paragraph" w:styleId="Titre">
    <w:name w:val="Titre"/>
    <w:basedOn w:val="Normal"/>
    <w:next w:val="Corpsdetexte"/>
    <w:qFormat/>
    <w:pPr>
      <w:keepNext/>
      <w:spacing w:before="240" w:after="120"/>
    </w:pPr>
    <w:rPr>
      <w:rFonts w:ascii="Liberation Sans;Arial" w:hAnsi="Liberation Sans;Arial" w:eastAsia="Droid Sans Fallback;Times New Roman" w:cs="FreeSans;Times New Roman"/>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Times New Roman"/>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2016-09-19T17:06:00Z</dcterms:created>
  <dc:creator>Dominique Barth</dc:creator>
  <dc:description/>
  <dc:language>fr-FR</dc:language>
  <cp:lastModifiedBy>omarce</cp:lastModifiedBy>
  <cp:lastPrinted>2016-09-19T15:57:00Z</cp:lastPrinted>
  <dcterms:modified xsi:type="dcterms:W3CDTF">2016-09-19T17:06:00Z</dcterms:modified>
  <cp:revision>2</cp:revision>
  <dc:subject/>
  <dc:title/>
</cp:coreProperties>
</file>